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0159A" w14:textId="7EEF5E51" w:rsidR="00C808BA" w:rsidRPr="00047CB2" w:rsidRDefault="002C42E0" w:rsidP="001A7F1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47CB2">
        <w:rPr>
          <w:rFonts w:ascii="Arial" w:hAnsi="Arial" w:cs="Arial"/>
          <w:b/>
          <w:sz w:val="20"/>
          <w:szCs w:val="20"/>
        </w:rPr>
        <w:t xml:space="preserve">Vulnerability Name </w:t>
      </w:r>
      <w:r w:rsidR="00C808BA" w:rsidRPr="00047CB2">
        <w:rPr>
          <w:rFonts w:ascii="Arial" w:hAnsi="Arial" w:cs="Arial"/>
          <w:b/>
          <w:sz w:val="20"/>
          <w:szCs w:val="20"/>
        </w:rPr>
        <w:t>–</w:t>
      </w:r>
      <w:r w:rsidR="008469BF" w:rsidRPr="00047CB2">
        <w:rPr>
          <w:rFonts w:ascii="Arial" w:hAnsi="Arial" w:cs="Arial"/>
          <w:b/>
          <w:sz w:val="20"/>
          <w:szCs w:val="20"/>
        </w:rPr>
        <w:t xml:space="preserve"> </w:t>
      </w:r>
    </w:p>
    <w:tbl>
      <w:tblPr>
        <w:tblStyle w:val="TableGrid"/>
        <w:tblW w:w="9442" w:type="dxa"/>
        <w:tblLook w:val="04A0" w:firstRow="1" w:lastRow="0" w:firstColumn="1" w:lastColumn="0" w:noHBand="0" w:noVBand="1"/>
      </w:tblPr>
      <w:tblGrid>
        <w:gridCol w:w="2097"/>
        <w:gridCol w:w="7345"/>
      </w:tblGrid>
      <w:tr w:rsidR="00A2317F" w:rsidRPr="00047CB2" w14:paraId="7B18ABBE" w14:textId="77777777" w:rsidTr="00A2317F">
        <w:trPr>
          <w:trHeight w:val="249"/>
        </w:trPr>
        <w:tc>
          <w:tcPr>
            <w:tcW w:w="2097" w:type="dxa"/>
          </w:tcPr>
          <w:p w14:paraId="368650DE" w14:textId="21B3D8FA" w:rsidR="00A2317F" w:rsidRPr="00047CB2" w:rsidRDefault="00015E15" w:rsidP="001A7F1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7CB2">
              <w:rPr>
                <w:rFonts w:ascii="Arial" w:hAnsi="Arial" w:cs="Arial"/>
                <w:b/>
                <w:sz w:val="20"/>
                <w:szCs w:val="20"/>
              </w:rPr>
              <w:t>Risk</w:t>
            </w:r>
          </w:p>
        </w:tc>
        <w:tc>
          <w:tcPr>
            <w:tcW w:w="7345" w:type="dxa"/>
          </w:tcPr>
          <w:p w14:paraId="64B5FDC4" w14:textId="0B97AFB6" w:rsidR="00015E15" w:rsidRPr="00047CB2" w:rsidRDefault="00015E15" w:rsidP="001A7F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5E15" w:rsidRPr="00047CB2" w14:paraId="065D1855" w14:textId="77777777" w:rsidTr="00A2317F">
        <w:trPr>
          <w:trHeight w:val="249"/>
        </w:trPr>
        <w:tc>
          <w:tcPr>
            <w:tcW w:w="2097" w:type="dxa"/>
          </w:tcPr>
          <w:p w14:paraId="107C8CC2" w14:textId="6EFA69E6" w:rsidR="00015E15" w:rsidRPr="00047CB2" w:rsidRDefault="00015E15" w:rsidP="001A7F1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7CB2">
              <w:rPr>
                <w:rFonts w:ascii="Arial" w:hAnsi="Arial" w:cs="Arial"/>
                <w:b/>
                <w:sz w:val="20"/>
                <w:szCs w:val="20"/>
              </w:rPr>
              <w:t>Root Cause</w:t>
            </w:r>
          </w:p>
        </w:tc>
        <w:tc>
          <w:tcPr>
            <w:tcW w:w="7345" w:type="dxa"/>
          </w:tcPr>
          <w:p w14:paraId="1530A600" w14:textId="140FC9B6" w:rsidR="00015E15" w:rsidRPr="00047CB2" w:rsidRDefault="00015E15" w:rsidP="001A7F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5E15" w:rsidRPr="00047CB2" w14:paraId="727DFD50" w14:textId="77777777" w:rsidTr="00A2317F">
        <w:trPr>
          <w:trHeight w:val="249"/>
        </w:trPr>
        <w:tc>
          <w:tcPr>
            <w:tcW w:w="2097" w:type="dxa"/>
          </w:tcPr>
          <w:p w14:paraId="4B62F9CB" w14:textId="4116636D" w:rsidR="00015E15" w:rsidRPr="00047CB2" w:rsidRDefault="00015E15" w:rsidP="001A7F1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7CB2">
              <w:rPr>
                <w:rFonts w:ascii="Arial" w:hAnsi="Arial" w:cs="Arial"/>
                <w:b/>
                <w:sz w:val="20"/>
                <w:szCs w:val="20"/>
              </w:rPr>
              <w:t>Remediation Effort</w:t>
            </w:r>
          </w:p>
        </w:tc>
        <w:tc>
          <w:tcPr>
            <w:tcW w:w="7345" w:type="dxa"/>
          </w:tcPr>
          <w:p w14:paraId="2F15CD9E" w14:textId="2BDE8E8F" w:rsidR="00015E15" w:rsidRPr="00047CB2" w:rsidRDefault="00015E15" w:rsidP="001A7F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17F" w:rsidRPr="00047CB2" w14:paraId="278C0D8B" w14:textId="77777777" w:rsidTr="00A2317F">
        <w:trPr>
          <w:trHeight w:val="249"/>
        </w:trPr>
        <w:tc>
          <w:tcPr>
            <w:tcW w:w="2097" w:type="dxa"/>
          </w:tcPr>
          <w:p w14:paraId="110D17B8" w14:textId="7C1E2248" w:rsidR="00A2317F" w:rsidRPr="00047CB2" w:rsidRDefault="00A2317F" w:rsidP="001A7F1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7CB2">
              <w:rPr>
                <w:rFonts w:ascii="Arial" w:hAnsi="Arial" w:cs="Arial"/>
                <w:b/>
                <w:sz w:val="20"/>
                <w:szCs w:val="20"/>
              </w:rPr>
              <w:t>New or Existing</w:t>
            </w:r>
          </w:p>
        </w:tc>
        <w:tc>
          <w:tcPr>
            <w:tcW w:w="7345" w:type="dxa"/>
          </w:tcPr>
          <w:p w14:paraId="73AF61D1" w14:textId="7D46CFAD" w:rsidR="00A2317F" w:rsidRPr="00047CB2" w:rsidRDefault="00E11ADB" w:rsidP="001A7F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</w:t>
            </w:r>
          </w:p>
        </w:tc>
      </w:tr>
      <w:tr w:rsidR="00A2317F" w:rsidRPr="00047CB2" w14:paraId="7359DF7E" w14:textId="77777777" w:rsidTr="00A2317F">
        <w:trPr>
          <w:trHeight w:val="260"/>
        </w:trPr>
        <w:tc>
          <w:tcPr>
            <w:tcW w:w="2097" w:type="dxa"/>
          </w:tcPr>
          <w:p w14:paraId="42F05414" w14:textId="6B0D6665" w:rsidR="00A2317F" w:rsidRPr="00047CB2" w:rsidRDefault="00A2317F" w:rsidP="001A7F1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7CB2">
              <w:rPr>
                <w:rFonts w:ascii="Arial" w:hAnsi="Arial" w:cs="Arial"/>
                <w:b/>
                <w:sz w:val="20"/>
                <w:szCs w:val="20"/>
              </w:rPr>
              <w:t>Found by</w:t>
            </w:r>
          </w:p>
        </w:tc>
        <w:tc>
          <w:tcPr>
            <w:tcW w:w="7345" w:type="dxa"/>
          </w:tcPr>
          <w:p w14:paraId="384C68EA" w14:textId="5DD58675" w:rsidR="00A2317F" w:rsidRPr="00047CB2" w:rsidRDefault="00E11ADB" w:rsidP="001A7F1B">
            <w:pPr>
              <w:rPr>
                <w:rFonts w:ascii="Arial" w:hAnsi="Arial" w:cs="Arial"/>
                <w:sz w:val="20"/>
                <w:szCs w:val="20"/>
              </w:rPr>
            </w:pPr>
            <w:del w:id="0" w:author="Joe Haskins" w:date="2024-11-08T14:18:00Z" w16du:dateUtc="2024-11-08T14:18:00Z">
              <w:r w:rsidDel="00ED3F59">
                <w:rPr>
                  <w:rFonts w:ascii="Arial" w:hAnsi="Arial" w:cs="Arial"/>
                  <w:sz w:val="20"/>
                  <w:szCs w:val="20"/>
                </w:rPr>
                <w:delText>Joe H</w:delText>
              </w:r>
            </w:del>
          </w:p>
        </w:tc>
      </w:tr>
    </w:tbl>
    <w:p w14:paraId="21D6B191" w14:textId="4A387609" w:rsidR="002C42E0" w:rsidRPr="00047CB2" w:rsidRDefault="002C42E0" w:rsidP="001A7F1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315159A" w14:textId="4D0BBAAB" w:rsidR="002C42E0" w:rsidRPr="00047CB2" w:rsidRDefault="002C42E0" w:rsidP="001A7F1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47CB2">
        <w:rPr>
          <w:rFonts w:ascii="Arial" w:hAnsi="Arial" w:cs="Arial"/>
          <w:b/>
          <w:sz w:val="20"/>
          <w:szCs w:val="20"/>
        </w:rPr>
        <w:t xml:space="preserve">CVSS &amp; CVE- </w:t>
      </w:r>
    </w:p>
    <w:tbl>
      <w:tblPr>
        <w:tblStyle w:val="TableGrid"/>
        <w:tblW w:w="9442" w:type="dxa"/>
        <w:tblLook w:val="04A0" w:firstRow="1" w:lastRow="0" w:firstColumn="1" w:lastColumn="0" w:noHBand="0" w:noVBand="1"/>
      </w:tblPr>
      <w:tblGrid>
        <w:gridCol w:w="2097"/>
        <w:gridCol w:w="7345"/>
      </w:tblGrid>
      <w:tr w:rsidR="002C42E0" w:rsidRPr="00047CB2" w14:paraId="5D9D53F0" w14:textId="77777777" w:rsidTr="002C42E0">
        <w:trPr>
          <w:trHeight w:val="249"/>
        </w:trPr>
        <w:tc>
          <w:tcPr>
            <w:tcW w:w="2097" w:type="dxa"/>
          </w:tcPr>
          <w:p w14:paraId="56A4897D" w14:textId="77777777" w:rsidR="002C42E0" w:rsidRPr="00047CB2" w:rsidRDefault="002C42E0" w:rsidP="001A7F1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7CB2">
              <w:rPr>
                <w:rFonts w:ascii="Arial" w:hAnsi="Arial" w:cs="Arial"/>
                <w:b/>
                <w:sz w:val="20"/>
                <w:szCs w:val="20"/>
              </w:rPr>
              <w:t>CVSS Score</w:t>
            </w:r>
          </w:p>
        </w:tc>
        <w:tc>
          <w:tcPr>
            <w:tcW w:w="7345" w:type="dxa"/>
          </w:tcPr>
          <w:p w14:paraId="013B5E4D" w14:textId="10DCA530" w:rsidR="002C42E0" w:rsidRPr="00047CB2" w:rsidRDefault="002C42E0" w:rsidP="001A7F1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C42E0" w:rsidRPr="00047CB2" w14:paraId="52BDF729" w14:textId="77777777" w:rsidTr="002C42E0">
        <w:trPr>
          <w:trHeight w:val="249"/>
        </w:trPr>
        <w:tc>
          <w:tcPr>
            <w:tcW w:w="2097" w:type="dxa"/>
          </w:tcPr>
          <w:p w14:paraId="77A9FF38" w14:textId="77777777" w:rsidR="002C42E0" w:rsidRPr="00047CB2" w:rsidRDefault="002C42E0" w:rsidP="001A7F1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7CB2">
              <w:rPr>
                <w:rFonts w:ascii="Arial" w:hAnsi="Arial" w:cs="Arial"/>
                <w:b/>
                <w:sz w:val="20"/>
                <w:szCs w:val="20"/>
              </w:rPr>
              <w:t>CVSS Metric String</w:t>
            </w:r>
          </w:p>
        </w:tc>
        <w:tc>
          <w:tcPr>
            <w:tcW w:w="7345" w:type="dxa"/>
          </w:tcPr>
          <w:p w14:paraId="4FB0F543" w14:textId="2C7DA4A4" w:rsidR="002C42E0" w:rsidRPr="00047CB2" w:rsidRDefault="002C42E0" w:rsidP="001A7F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42E0" w:rsidRPr="00047CB2" w14:paraId="7363D629" w14:textId="77777777" w:rsidTr="002C42E0">
        <w:trPr>
          <w:trHeight w:val="249"/>
        </w:trPr>
        <w:tc>
          <w:tcPr>
            <w:tcW w:w="2097" w:type="dxa"/>
          </w:tcPr>
          <w:p w14:paraId="5CBFC858" w14:textId="487EDD94" w:rsidR="002C42E0" w:rsidRPr="00047CB2" w:rsidRDefault="002C42E0" w:rsidP="001A7F1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7CB2">
              <w:rPr>
                <w:rFonts w:ascii="Arial" w:hAnsi="Arial" w:cs="Arial"/>
                <w:b/>
                <w:sz w:val="20"/>
                <w:szCs w:val="20"/>
              </w:rPr>
              <w:t>CVE</w:t>
            </w:r>
          </w:p>
        </w:tc>
        <w:tc>
          <w:tcPr>
            <w:tcW w:w="7345" w:type="dxa"/>
          </w:tcPr>
          <w:p w14:paraId="4475B9C0" w14:textId="6B21F13B" w:rsidR="002C42E0" w:rsidRPr="00047CB2" w:rsidRDefault="002C42E0" w:rsidP="001A7F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67D008" w14:textId="56A950E2" w:rsidR="002C42E0" w:rsidRPr="00047CB2" w:rsidRDefault="002C42E0" w:rsidP="001A7F1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69540A1" w14:textId="46DD2366" w:rsidR="00F51FD5" w:rsidRPr="00047CB2" w:rsidRDefault="00021772" w:rsidP="001A7F1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47CB2">
        <w:rPr>
          <w:rFonts w:ascii="Arial" w:hAnsi="Arial" w:cs="Arial"/>
          <w:b/>
          <w:sz w:val="20"/>
          <w:szCs w:val="20"/>
        </w:rPr>
        <w:t>Vulnerability Details</w:t>
      </w:r>
    </w:p>
    <w:tbl>
      <w:tblPr>
        <w:tblStyle w:val="TableGrid"/>
        <w:tblW w:w="9442" w:type="dxa"/>
        <w:tblLook w:val="04A0" w:firstRow="1" w:lastRow="0" w:firstColumn="1" w:lastColumn="0" w:noHBand="0" w:noVBand="1"/>
      </w:tblPr>
      <w:tblGrid>
        <w:gridCol w:w="2097"/>
        <w:gridCol w:w="7345"/>
      </w:tblGrid>
      <w:tr w:rsidR="002C42E0" w:rsidRPr="00047CB2" w14:paraId="5EB1AEDE" w14:textId="77777777" w:rsidTr="002C42E0">
        <w:trPr>
          <w:trHeight w:val="249"/>
        </w:trPr>
        <w:tc>
          <w:tcPr>
            <w:tcW w:w="2097" w:type="dxa"/>
          </w:tcPr>
          <w:p w14:paraId="37C28555" w14:textId="5D19D1A7" w:rsidR="002C42E0" w:rsidRPr="00047CB2" w:rsidRDefault="002C42E0" w:rsidP="001A7F1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7CB2">
              <w:rPr>
                <w:rFonts w:ascii="Arial" w:hAnsi="Arial" w:cs="Arial"/>
                <w:b/>
                <w:sz w:val="20"/>
                <w:szCs w:val="20"/>
              </w:rPr>
              <w:t>Instance</w:t>
            </w:r>
            <w:r w:rsidR="00792CA4">
              <w:rPr>
                <w:rFonts w:ascii="Arial" w:hAnsi="Arial" w:cs="Arial"/>
                <w:b/>
                <w:sz w:val="20"/>
                <w:szCs w:val="20"/>
              </w:rPr>
              <w:t>(s)</w:t>
            </w:r>
          </w:p>
        </w:tc>
        <w:tc>
          <w:tcPr>
            <w:tcW w:w="7345" w:type="dxa"/>
          </w:tcPr>
          <w:p w14:paraId="3C81E818" w14:textId="2973F8C3" w:rsidR="002C42E0" w:rsidRPr="00047CB2" w:rsidRDefault="002C42E0" w:rsidP="001A7F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42E0" w:rsidRPr="00047CB2" w14:paraId="7EC1B8C2" w14:textId="77777777" w:rsidTr="002C42E0">
        <w:trPr>
          <w:trHeight w:val="249"/>
        </w:trPr>
        <w:tc>
          <w:tcPr>
            <w:tcW w:w="2097" w:type="dxa"/>
          </w:tcPr>
          <w:p w14:paraId="618E65CB" w14:textId="77777777" w:rsidR="002C42E0" w:rsidRPr="00047CB2" w:rsidRDefault="002C42E0" w:rsidP="001A7F1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7CB2">
              <w:rPr>
                <w:rFonts w:ascii="Arial" w:hAnsi="Arial" w:cs="Arial"/>
                <w:b/>
                <w:sz w:val="20"/>
                <w:szCs w:val="20"/>
              </w:rPr>
              <w:t>URL</w:t>
            </w:r>
          </w:p>
        </w:tc>
        <w:tc>
          <w:tcPr>
            <w:tcW w:w="7345" w:type="dxa"/>
          </w:tcPr>
          <w:p w14:paraId="2EE41336" w14:textId="695271EE" w:rsidR="002C42E0" w:rsidRPr="00047CB2" w:rsidRDefault="002C42E0" w:rsidP="001A7F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42E0" w:rsidRPr="00047CB2" w14:paraId="326B37FD" w14:textId="77777777" w:rsidTr="002C42E0">
        <w:trPr>
          <w:trHeight w:val="249"/>
        </w:trPr>
        <w:tc>
          <w:tcPr>
            <w:tcW w:w="2097" w:type="dxa"/>
          </w:tcPr>
          <w:p w14:paraId="68D9E8E1" w14:textId="77777777" w:rsidR="002C42E0" w:rsidRPr="00047CB2" w:rsidRDefault="002C42E0" w:rsidP="001A7F1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7CB2">
              <w:rPr>
                <w:rFonts w:ascii="Arial" w:hAnsi="Arial" w:cs="Arial"/>
                <w:b/>
                <w:sz w:val="20"/>
                <w:szCs w:val="20"/>
              </w:rPr>
              <w:t>Parameter</w:t>
            </w:r>
          </w:p>
        </w:tc>
        <w:tc>
          <w:tcPr>
            <w:tcW w:w="7345" w:type="dxa"/>
          </w:tcPr>
          <w:p w14:paraId="0AC7EA11" w14:textId="1AE99C64" w:rsidR="002C42E0" w:rsidRPr="00047CB2" w:rsidRDefault="002C42E0" w:rsidP="001A7F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42E0" w:rsidRPr="00047CB2" w14:paraId="64C091B4" w14:textId="77777777" w:rsidTr="002C42E0">
        <w:trPr>
          <w:trHeight w:val="249"/>
        </w:trPr>
        <w:tc>
          <w:tcPr>
            <w:tcW w:w="2097" w:type="dxa"/>
          </w:tcPr>
          <w:p w14:paraId="564FA606" w14:textId="77777777" w:rsidR="002C42E0" w:rsidRPr="00047CB2" w:rsidRDefault="002C42E0" w:rsidP="001A7F1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7CB2">
              <w:rPr>
                <w:rFonts w:ascii="Arial" w:hAnsi="Arial" w:cs="Arial"/>
                <w:b/>
                <w:sz w:val="20"/>
                <w:szCs w:val="20"/>
              </w:rPr>
              <w:t>Attack Vector</w:t>
            </w:r>
          </w:p>
        </w:tc>
        <w:tc>
          <w:tcPr>
            <w:tcW w:w="7345" w:type="dxa"/>
          </w:tcPr>
          <w:p w14:paraId="48A10819" w14:textId="03859429" w:rsidR="002C42E0" w:rsidRPr="00047CB2" w:rsidRDefault="002C42E0" w:rsidP="001A7F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DAB73B3" w14:textId="77777777" w:rsidR="00091260" w:rsidRPr="00047CB2" w:rsidRDefault="00091260" w:rsidP="001A7F1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491748" w:rsidRPr="00047CB2" w14:paraId="289C0B2E" w14:textId="77777777" w:rsidTr="00491748">
        <w:tc>
          <w:tcPr>
            <w:tcW w:w="9493" w:type="dxa"/>
          </w:tcPr>
          <w:p w14:paraId="31551890" w14:textId="206E01A4" w:rsidR="00491748" w:rsidRPr="00047CB2" w:rsidRDefault="00491748" w:rsidP="001A7F1B">
            <w:pPr>
              <w:rPr>
                <w:rFonts w:ascii="Arial" w:hAnsi="Arial" w:cs="Arial"/>
                <w:sz w:val="20"/>
                <w:szCs w:val="20"/>
              </w:rPr>
            </w:pPr>
            <w:r w:rsidRPr="00047CB2">
              <w:rPr>
                <w:rFonts w:ascii="Arial" w:hAnsi="Arial" w:cs="Arial"/>
                <w:b/>
                <w:sz w:val="20"/>
                <w:szCs w:val="20"/>
              </w:rPr>
              <w:t>Vulnerability Description</w:t>
            </w:r>
            <w:r w:rsidR="006C7E30" w:rsidRPr="00047CB2">
              <w:rPr>
                <w:rFonts w:ascii="Arial" w:hAnsi="Arial" w:cs="Arial"/>
                <w:b/>
                <w:sz w:val="20"/>
                <w:szCs w:val="20"/>
              </w:rPr>
              <w:t xml:space="preserve"> /</w:t>
            </w:r>
            <w:r w:rsidRPr="00047CB2">
              <w:rPr>
                <w:rFonts w:ascii="Arial" w:hAnsi="Arial" w:cs="Arial"/>
                <w:b/>
                <w:sz w:val="20"/>
                <w:szCs w:val="20"/>
              </w:rPr>
              <w:t xml:space="preserve"> Steps to Reproduce:</w:t>
            </w:r>
          </w:p>
        </w:tc>
      </w:tr>
      <w:tr w:rsidR="00491748" w:rsidRPr="00047CB2" w14:paraId="27AD63DC" w14:textId="77777777" w:rsidTr="00491748">
        <w:trPr>
          <w:trHeight w:val="2177"/>
        </w:trPr>
        <w:tc>
          <w:tcPr>
            <w:tcW w:w="9493" w:type="dxa"/>
          </w:tcPr>
          <w:p w14:paraId="0565A667" w14:textId="7BB9DE9A" w:rsidR="00A365B3" w:rsidRPr="00047CB2" w:rsidRDefault="00A365B3" w:rsidP="00D1502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3FF36F" w14:textId="77777777" w:rsidR="0027733F" w:rsidRPr="00047CB2" w:rsidRDefault="0027733F" w:rsidP="001A7F1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5C225D2" w14:textId="2BA48F03" w:rsidR="00C450B1" w:rsidRPr="00047CB2" w:rsidRDefault="00AB01BE" w:rsidP="001A7F1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47CB2">
        <w:rPr>
          <w:rFonts w:ascii="Arial" w:hAnsi="Arial" w:cs="Arial"/>
          <w:b/>
          <w:sz w:val="20"/>
          <w:szCs w:val="20"/>
        </w:rPr>
        <w:t>Request</w:t>
      </w:r>
      <w:r w:rsidR="00E11ADB">
        <w:rPr>
          <w:rFonts w:ascii="Arial" w:hAnsi="Arial" w:cs="Arial"/>
          <w:b/>
          <w:sz w:val="20"/>
          <w:szCs w:val="20"/>
        </w:rPr>
        <w:t xml:space="preserve"> 1</w:t>
      </w:r>
      <w:r w:rsidRPr="00047CB2">
        <w:rPr>
          <w:rFonts w:ascii="Arial" w:hAnsi="Arial" w:cs="Arial"/>
          <w:b/>
          <w:sz w:val="20"/>
          <w:szCs w:val="20"/>
        </w:rPr>
        <w:t>:</w:t>
      </w:r>
    </w:p>
    <w:p w14:paraId="49FEED31" w14:textId="27E9D801" w:rsidR="00AB01BE" w:rsidRPr="00047CB2" w:rsidRDefault="00AB01BE" w:rsidP="001A7F1B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511067DE" w14:textId="7D6D90C1" w:rsidR="00AB01BE" w:rsidRPr="00047CB2" w:rsidRDefault="00AB01BE" w:rsidP="001A7F1B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6F572589" w14:textId="57852821" w:rsidR="00AB01BE" w:rsidRPr="00047CB2" w:rsidRDefault="00AB01BE" w:rsidP="001A7F1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47CB2">
        <w:rPr>
          <w:rFonts w:ascii="Arial" w:hAnsi="Arial" w:cs="Arial"/>
          <w:b/>
          <w:sz w:val="20"/>
          <w:szCs w:val="20"/>
        </w:rPr>
        <w:t>Response</w:t>
      </w:r>
      <w:r w:rsidR="00E11ADB">
        <w:rPr>
          <w:rFonts w:ascii="Arial" w:hAnsi="Arial" w:cs="Arial"/>
          <w:b/>
          <w:sz w:val="20"/>
          <w:szCs w:val="20"/>
        </w:rPr>
        <w:t xml:space="preserve"> 1</w:t>
      </w:r>
      <w:r w:rsidRPr="00047CB2">
        <w:rPr>
          <w:rFonts w:ascii="Arial" w:hAnsi="Arial" w:cs="Arial"/>
          <w:b/>
          <w:sz w:val="20"/>
          <w:szCs w:val="20"/>
        </w:rPr>
        <w:t>:</w:t>
      </w:r>
    </w:p>
    <w:p w14:paraId="4414D63D" w14:textId="3BAE6B53" w:rsidR="00CE0659" w:rsidRPr="00047CB2" w:rsidRDefault="00CE0659" w:rsidP="001A7F1B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2D5820FA" w14:textId="77777777" w:rsidR="00CE0659" w:rsidRPr="00047CB2" w:rsidRDefault="00CE0659" w:rsidP="001A7F1B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37DB695E" w14:textId="0D88298B" w:rsidR="00CE0659" w:rsidRPr="00047CB2" w:rsidRDefault="00CE0659" w:rsidP="001A7F1B">
      <w:p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047CB2">
        <w:rPr>
          <w:rFonts w:ascii="Arial" w:hAnsi="Arial" w:cs="Arial"/>
          <w:b/>
          <w:sz w:val="20"/>
          <w:szCs w:val="20"/>
        </w:rPr>
        <w:t>Screenshot:</w:t>
      </w:r>
    </w:p>
    <w:p w14:paraId="37D33BCC" w14:textId="57CAD10E" w:rsidR="00AB01BE" w:rsidRDefault="00AB01BE" w:rsidP="00AB01BE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0C688B98" w14:textId="77777777" w:rsidR="00E11ADB" w:rsidRDefault="00E11ADB" w:rsidP="00AB01BE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4EFB5645" w14:textId="73161AF8" w:rsidR="00E11ADB" w:rsidRPr="00047CB2" w:rsidRDefault="00E11ADB" w:rsidP="00E11AD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47CB2">
        <w:rPr>
          <w:rFonts w:ascii="Arial" w:hAnsi="Arial" w:cs="Arial"/>
          <w:b/>
          <w:sz w:val="20"/>
          <w:szCs w:val="20"/>
        </w:rPr>
        <w:t>Request</w:t>
      </w:r>
      <w:r>
        <w:rPr>
          <w:rFonts w:ascii="Arial" w:hAnsi="Arial" w:cs="Arial"/>
          <w:b/>
          <w:sz w:val="20"/>
          <w:szCs w:val="20"/>
        </w:rPr>
        <w:t xml:space="preserve"> 2</w:t>
      </w:r>
      <w:r w:rsidRPr="00047CB2">
        <w:rPr>
          <w:rFonts w:ascii="Arial" w:hAnsi="Arial" w:cs="Arial"/>
          <w:b/>
          <w:sz w:val="20"/>
          <w:szCs w:val="20"/>
        </w:rPr>
        <w:t>:</w:t>
      </w:r>
    </w:p>
    <w:p w14:paraId="1B296C10" w14:textId="77777777" w:rsidR="00E11ADB" w:rsidRPr="00047CB2" w:rsidRDefault="00E11ADB" w:rsidP="00E11ADB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1F2350DF" w14:textId="77777777" w:rsidR="00E11ADB" w:rsidRPr="00047CB2" w:rsidRDefault="00E11ADB" w:rsidP="00E11ADB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28E23130" w14:textId="00901327" w:rsidR="00E11ADB" w:rsidRPr="00047CB2" w:rsidRDefault="00E11ADB" w:rsidP="00E11AD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47CB2">
        <w:rPr>
          <w:rFonts w:ascii="Arial" w:hAnsi="Arial" w:cs="Arial"/>
          <w:b/>
          <w:sz w:val="20"/>
          <w:szCs w:val="20"/>
        </w:rPr>
        <w:t>Response</w:t>
      </w:r>
      <w:r>
        <w:rPr>
          <w:rFonts w:ascii="Arial" w:hAnsi="Arial" w:cs="Arial"/>
          <w:b/>
          <w:sz w:val="20"/>
          <w:szCs w:val="20"/>
        </w:rPr>
        <w:t xml:space="preserve"> 2</w:t>
      </w:r>
      <w:r w:rsidRPr="00047CB2">
        <w:rPr>
          <w:rFonts w:ascii="Arial" w:hAnsi="Arial" w:cs="Arial"/>
          <w:b/>
          <w:sz w:val="20"/>
          <w:szCs w:val="20"/>
        </w:rPr>
        <w:t>:</w:t>
      </w:r>
    </w:p>
    <w:p w14:paraId="0885BE6E" w14:textId="77777777" w:rsidR="00E11ADB" w:rsidRPr="00047CB2" w:rsidRDefault="00E11ADB" w:rsidP="00E11ADB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0DE73A16" w14:textId="77777777" w:rsidR="00E11ADB" w:rsidRPr="00047CB2" w:rsidRDefault="00E11ADB" w:rsidP="00E11ADB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7AAC1356" w14:textId="77777777" w:rsidR="00E11ADB" w:rsidRPr="00047CB2" w:rsidRDefault="00E11ADB" w:rsidP="00E11ADB">
      <w:p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047CB2">
        <w:rPr>
          <w:rFonts w:ascii="Arial" w:hAnsi="Arial" w:cs="Arial"/>
          <w:b/>
          <w:sz w:val="20"/>
          <w:szCs w:val="20"/>
        </w:rPr>
        <w:t>Screenshot:</w:t>
      </w:r>
    </w:p>
    <w:p w14:paraId="5BF7DD8D" w14:textId="77777777" w:rsidR="00E11ADB" w:rsidRDefault="00E11ADB" w:rsidP="00AB01BE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67C30DBE" w14:textId="77777777" w:rsidR="00E11ADB" w:rsidRDefault="00E11ADB" w:rsidP="00AB01BE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57634FAA" w14:textId="2E0E9117" w:rsidR="00E11ADB" w:rsidRPr="00047CB2" w:rsidRDefault="00E11ADB" w:rsidP="00E11AD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47CB2">
        <w:rPr>
          <w:rFonts w:ascii="Arial" w:hAnsi="Arial" w:cs="Arial"/>
          <w:b/>
          <w:sz w:val="20"/>
          <w:szCs w:val="20"/>
        </w:rPr>
        <w:t>Request</w:t>
      </w:r>
      <w:r>
        <w:rPr>
          <w:rFonts w:ascii="Arial" w:hAnsi="Arial" w:cs="Arial"/>
          <w:b/>
          <w:sz w:val="20"/>
          <w:szCs w:val="20"/>
        </w:rPr>
        <w:t xml:space="preserve"> 3</w:t>
      </w:r>
      <w:r w:rsidRPr="00047CB2">
        <w:rPr>
          <w:rFonts w:ascii="Arial" w:hAnsi="Arial" w:cs="Arial"/>
          <w:b/>
          <w:sz w:val="20"/>
          <w:szCs w:val="20"/>
        </w:rPr>
        <w:t>:</w:t>
      </w:r>
    </w:p>
    <w:p w14:paraId="17F40DF1" w14:textId="77777777" w:rsidR="00E11ADB" w:rsidRPr="00047CB2" w:rsidRDefault="00E11ADB" w:rsidP="00E11ADB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08C7A095" w14:textId="77777777" w:rsidR="00E11ADB" w:rsidRPr="00047CB2" w:rsidRDefault="00E11ADB" w:rsidP="00E11ADB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6D683949" w14:textId="720E9411" w:rsidR="00E11ADB" w:rsidRPr="00047CB2" w:rsidRDefault="00E11ADB" w:rsidP="00E11AD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47CB2">
        <w:rPr>
          <w:rFonts w:ascii="Arial" w:hAnsi="Arial" w:cs="Arial"/>
          <w:b/>
          <w:sz w:val="20"/>
          <w:szCs w:val="20"/>
        </w:rPr>
        <w:t>Response</w:t>
      </w:r>
      <w:r>
        <w:rPr>
          <w:rFonts w:ascii="Arial" w:hAnsi="Arial" w:cs="Arial"/>
          <w:b/>
          <w:sz w:val="20"/>
          <w:szCs w:val="20"/>
        </w:rPr>
        <w:t xml:space="preserve"> 3</w:t>
      </w:r>
      <w:r w:rsidRPr="00047CB2">
        <w:rPr>
          <w:rFonts w:ascii="Arial" w:hAnsi="Arial" w:cs="Arial"/>
          <w:b/>
          <w:sz w:val="20"/>
          <w:szCs w:val="20"/>
        </w:rPr>
        <w:t>:</w:t>
      </w:r>
    </w:p>
    <w:p w14:paraId="526A9875" w14:textId="77777777" w:rsidR="00E11ADB" w:rsidRPr="00047CB2" w:rsidRDefault="00E11ADB" w:rsidP="00E11ADB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5E67B2EB" w14:textId="77777777" w:rsidR="00E11ADB" w:rsidRPr="00047CB2" w:rsidRDefault="00E11ADB" w:rsidP="00E11ADB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4B47C939" w14:textId="77777777" w:rsidR="00E11ADB" w:rsidRPr="00047CB2" w:rsidRDefault="00E11ADB" w:rsidP="00E11ADB">
      <w:p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047CB2">
        <w:rPr>
          <w:rFonts w:ascii="Arial" w:hAnsi="Arial" w:cs="Arial"/>
          <w:b/>
          <w:sz w:val="20"/>
          <w:szCs w:val="20"/>
        </w:rPr>
        <w:t>Screenshot:</w:t>
      </w:r>
    </w:p>
    <w:p w14:paraId="48D2BB2C" w14:textId="77777777" w:rsidR="00E11ADB" w:rsidRPr="00047CB2" w:rsidRDefault="00E11ADB" w:rsidP="00AB01BE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sectPr w:rsidR="00E11ADB" w:rsidRPr="00047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E23F9" w14:textId="77777777" w:rsidR="00C97BA1" w:rsidRDefault="00C97BA1" w:rsidP="00062B6B">
      <w:pPr>
        <w:spacing w:after="0" w:line="240" w:lineRule="auto"/>
      </w:pPr>
      <w:r>
        <w:separator/>
      </w:r>
    </w:p>
  </w:endnote>
  <w:endnote w:type="continuationSeparator" w:id="0">
    <w:p w14:paraId="25262612" w14:textId="77777777" w:rsidR="00C97BA1" w:rsidRDefault="00C97BA1" w:rsidP="00062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10C97" w14:textId="77777777" w:rsidR="00C97BA1" w:rsidRDefault="00C97BA1" w:rsidP="00062B6B">
      <w:pPr>
        <w:spacing w:after="0" w:line="240" w:lineRule="auto"/>
      </w:pPr>
      <w:r>
        <w:separator/>
      </w:r>
    </w:p>
  </w:footnote>
  <w:footnote w:type="continuationSeparator" w:id="0">
    <w:p w14:paraId="740AA0CE" w14:textId="77777777" w:rsidR="00C97BA1" w:rsidRDefault="00C97BA1" w:rsidP="00062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77728"/>
    <w:multiLevelType w:val="hybridMultilevel"/>
    <w:tmpl w:val="1A36CD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51AB9"/>
    <w:multiLevelType w:val="hybridMultilevel"/>
    <w:tmpl w:val="9DE254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5305">
    <w:abstractNumId w:val="0"/>
  </w:num>
  <w:num w:numId="2" w16cid:durableId="160630934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e Haskins">
    <w15:presenceInfo w15:providerId="AD" w15:userId="S::joe.h@edgescan.com::756d83a5-66ec-45a9-a394-12f0caa420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markup="0"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BA"/>
    <w:rsid w:val="000102B1"/>
    <w:rsid w:val="00013569"/>
    <w:rsid w:val="00015E15"/>
    <w:rsid w:val="00021772"/>
    <w:rsid w:val="00047CB2"/>
    <w:rsid w:val="00062B6B"/>
    <w:rsid w:val="00091260"/>
    <w:rsid w:val="000E2BCF"/>
    <w:rsid w:val="00136121"/>
    <w:rsid w:val="0014243F"/>
    <w:rsid w:val="001A3BFD"/>
    <w:rsid w:val="001A6D48"/>
    <w:rsid w:val="001A7F1B"/>
    <w:rsid w:val="001D0ABE"/>
    <w:rsid w:val="00266D30"/>
    <w:rsid w:val="0027733F"/>
    <w:rsid w:val="002A3BFA"/>
    <w:rsid w:val="002C42E0"/>
    <w:rsid w:val="002F1744"/>
    <w:rsid w:val="002F3BA5"/>
    <w:rsid w:val="00315743"/>
    <w:rsid w:val="00327B9A"/>
    <w:rsid w:val="003C1E07"/>
    <w:rsid w:val="003F2971"/>
    <w:rsid w:val="00467D90"/>
    <w:rsid w:val="00491748"/>
    <w:rsid w:val="004C1043"/>
    <w:rsid w:val="00525E93"/>
    <w:rsid w:val="005508AB"/>
    <w:rsid w:val="0055722F"/>
    <w:rsid w:val="00592CA4"/>
    <w:rsid w:val="005D7011"/>
    <w:rsid w:val="005D7B81"/>
    <w:rsid w:val="005F4BEF"/>
    <w:rsid w:val="006544CF"/>
    <w:rsid w:val="006777A9"/>
    <w:rsid w:val="006C7E30"/>
    <w:rsid w:val="0070139C"/>
    <w:rsid w:val="0074715E"/>
    <w:rsid w:val="00792CA4"/>
    <w:rsid w:val="007A2F6E"/>
    <w:rsid w:val="007C5F5A"/>
    <w:rsid w:val="00815BF4"/>
    <w:rsid w:val="00815E1A"/>
    <w:rsid w:val="008469BF"/>
    <w:rsid w:val="00852AC8"/>
    <w:rsid w:val="008C3A42"/>
    <w:rsid w:val="008C45C6"/>
    <w:rsid w:val="008E2EBF"/>
    <w:rsid w:val="008F5034"/>
    <w:rsid w:val="00913777"/>
    <w:rsid w:val="00922E69"/>
    <w:rsid w:val="00934250"/>
    <w:rsid w:val="00952D3C"/>
    <w:rsid w:val="00960AA3"/>
    <w:rsid w:val="00991AFB"/>
    <w:rsid w:val="009E30C4"/>
    <w:rsid w:val="00A1258C"/>
    <w:rsid w:val="00A2317F"/>
    <w:rsid w:val="00A365B3"/>
    <w:rsid w:val="00AB01BE"/>
    <w:rsid w:val="00AB49E1"/>
    <w:rsid w:val="00B23615"/>
    <w:rsid w:val="00BD32B5"/>
    <w:rsid w:val="00C450B1"/>
    <w:rsid w:val="00C808BA"/>
    <w:rsid w:val="00C94977"/>
    <w:rsid w:val="00C969A6"/>
    <w:rsid w:val="00C979FF"/>
    <w:rsid w:val="00C97BA1"/>
    <w:rsid w:val="00CE0659"/>
    <w:rsid w:val="00CF64C9"/>
    <w:rsid w:val="00D15021"/>
    <w:rsid w:val="00D62389"/>
    <w:rsid w:val="00D8637E"/>
    <w:rsid w:val="00DD577D"/>
    <w:rsid w:val="00E019B4"/>
    <w:rsid w:val="00E11ADB"/>
    <w:rsid w:val="00E57A53"/>
    <w:rsid w:val="00E72E8A"/>
    <w:rsid w:val="00EB5C05"/>
    <w:rsid w:val="00ED3F59"/>
    <w:rsid w:val="00F51FD5"/>
    <w:rsid w:val="00F5403A"/>
    <w:rsid w:val="00FB2B1E"/>
    <w:rsid w:val="00FF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511B9"/>
  <w15:chartTrackingRefBased/>
  <w15:docId w15:val="{5EADC4D9-070B-49D4-A8E4-3E74A999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1">
    <w:name w:val="Table Normal1"/>
    <w:basedOn w:val="Normal"/>
    <w:qFormat/>
    <w:rsid w:val="00013569"/>
    <w:pPr>
      <w:spacing w:after="0" w:line="240" w:lineRule="auto"/>
    </w:pPr>
    <w:rPr>
      <w:rFonts w:eastAsia="Times New Roman" w:cstheme="minorHAnsi"/>
      <w:sz w:val="20"/>
      <w:szCs w:val="24"/>
    </w:rPr>
  </w:style>
  <w:style w:type="table" w:styleId="GridTable4-Accent1">
    <w:name w:val="Grid Table 4 Accent 1"/>
    <w:basedOn w:val="TableNormal"/>
    <w:uiPriority w:val="49"/>
    <w:rsid w:val="0001356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extStyleII">
    <w:name w:val="TextStyleII"/>
    <w:basedOn w:val="DefaultParagraphFont"/>
    <w:uiPriority w:val="1"/>
    <w:rsid w:val="00013569"/>
    <w:rPr>
      <w:rFonts w:ascii="Calibri" w:hAnsi="Calibri"/>
      <w:color w:val="000000" w:themeColor="text1"/>
      <w:sz w:val="20"/>
    </w:rPr>
  </w:style>
  <w:style w:type="character" w:customStyle="1" w:styleId="TextStyleIII">
    <w:name w:val="TextStyleIII"/>
    <w:basedOn w:val="DefaultParagraphFont"/>
    <w:uiPriority w:val="1"/>
    <w:rsid w:val="00013569"/>
    <w:rPr>
      <w:rFonts w:ascii="Calibri" w:hAnsi="Calibri"/>
      <w:b/>
      <w:color w:val="7F2B7B"/>
      <w:sz w:val="20"/>
    </w:rPr>
  </w:style>
  <w:style w:type="character" w:customStyle="1" w:styleId="TextStyleIV">
    <w:name w:val="TextStyleIV"/>
    <w:basedOn w:val="DefaultParagraphFont"/>
    <w:uiPriority w:val="1"/>
    <w:rsid w:val="00013569"/>
    <w:rPr>
      <w:rFonts w:asciiTheme="minorHAnsi" w:hAnsiTheme="minorHAnsi"/>
      <w:b/>
      <w:color w:val="000000" w:themeColor="text1"/>
      <w:sz w:val="20"/>
    </w:rPr>
  </w:style>
  <w:style w:type="paragraph" w:styleId="Header">
    <w:name w:val="header"/>
    <w:basedOn w:val="Normal"/>
    <w:link w:val="HeaderChar"/>
    <w:uiPriority w:val="99"/>
    <w:unhideWhenUsed/>
    <w:rsid w:val="00062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B6B"/>
  </w:style>
  <w:style w:type="paragraph" w:styleId="Footer">
    <w:name w:val="footer"/>
    <w:basedOn w:val="Normal"/>
    <w:link w:val="FooterChar"/>
    <w:uiPriority w:val="99"/>
    <w:unhideWhenUsed/>
    <w:rsid w:val="00062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B6B"/>
  </w:style>
  <w:style w:type="paragraph" w:styleId="ListParagraph">
    <w:name w:val="List Paragraph"/>
    <w:basedOn w:val="Normal"/>
    <w:uiPriority w:val="34"/>
    <w:qFormat/>
    <w:rsid w:val="00A231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B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B9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22E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4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Joe Haskins</cp:lastModifiedBy>
  <cp:revision>4</cp:revision>
  <dcterms:created xsi:type="dcterms:W3CDTF">2021-10-20T10:32:00Z</dcterms:created>
  <dcterms:modified xsi:type="dcterms:W3CDTF">2024-11-08T14:18:00Z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10836d-0ac4-45c9-b3ce-0d1e78fe7a19_Enabled">
    <vt:lpwstr>true</vt:lpwstr>
  </property>
  <property fmtid="{D5CDD505-2E9C-101B-9397-08002B2CF9AE}" pid="3" name="MSIP_Label_cb10836d-0ac4-45c9-b3ce-0d1e78fe7a19_SetDate">
    <vt:lpwstr>2024-04-14T15:21:17Z</vt:lpwstr>
  </property>
  <property fmtid="{D5CDD505-2E9C-101B-9397-08002B2CF9AE}" pid="4" name="MSIP_Label_cb10836d-0ac4-45c9-b3ce-0d1e78fe7a19_Method">
    <vt:lpwstr>Standard</vt:lpwstr>
  </property>
  <property fmtid="{D5CDD505-2E9C-101B-9397-08002B2CF9AE}" pid="5" name="MSIP_Label_cb10836d-0ac4-45c9-b3ce-0d1e78fe7a19_Name">
    <vt:lpwstr>L1 INTERNAL</vt:lpwstr>
  </property>
  <property fmtid="{D5CDD505-2E9C-101B-9397-08002B2CF9AE}" pid="6" name="MSIP_Label_cb10836d-0ac4-45c9-b3ce-0d1e78fe7a19_SiteId">
    <vt:lpwstr>b503d5f8-66cb-4c4d-8a56-053fbd4b0ebe</vt:lpwstr>
  </property>
  <property fmtid="{D5CDD505-2E9C-101B-9397-08002B2CF9AE}" pid="7" name="MSIP_Label_cb10836d-0ac4-45c9-b3ce-0d1e78fe7a19_ActionId">
    <vt:lpwstr>c0eca43f-f971-40e0-acaf-041aa87ce201</vt:lpwstr>
  </property>
  <property fmtid="{D5CDD505-2E9C-101B-9397-08002B2CF9AE}" pid="8" name="MSIP_Label_cb10836d-0ac4-45c9-b3ce-0d1e78fe7a19_ContentBits">
    <vt:lpwstr>0</vt:lpwstr>
  </property>
</Properties>
</file>